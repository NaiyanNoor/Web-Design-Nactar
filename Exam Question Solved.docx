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are the most common communication channels used for effective communication?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Answer: face-to-face meetings,phone calls, text messages, emails, video, radio, and social media.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mean by a website?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Answer: A web site a collection of web pages and related content that is identified by a common domain name and published on at least one web server.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mean by internet protocol (IP address)?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address is a unique identifier assigned to a device or domain that connects to the Internet.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does computer hardware differ from software?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Hardware is any element of a computer that's physical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down the correct sequence of HTML tags for starting a webpage?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ins w:author="Naiyan Noor" w:id="0" w:date="2024-07-10T08:51:06Z">
        <w:r w:rsidDel="00000000" w:rsidR="00000000" w:rsidRPr="00000000">
          <w:rPr>
            <w:rtl w:val="0"/>
          </w:rPr>
          <w:t xml:space="preserve">&lt;</w:t>
        </w:r>
      </w:ins>
      <w:r w:rsidDel="00000000" w:rsidR="00000000" w:rsidRPr="00000000">
        <w:rPr>
          <w:rtl w:val="0"/>
        </w:rPr>
        <w:t xml:space="preserve">htm</w:t>
      </w:r>
      <w:ins w:author="Naiyan Noor" w:id="1" w:date="2024-07-10T08:51:08Z">
        <w:r w:rsidDel="00000000" w:rsidR="00000000" w:rsidRPr="00000000">
          <w:rPr>
            <w:rtl w:val="0"/>
          </w:rPr>
          <w:t xml:space="preserve">&gt;</w:t>
        </w:r>
      </w:ins>
      <w:r w:rsidDel="00000000" w:rsidR="00000000" w:rsidRPr="00000000">
        <w:rPr>
          <w:rtl w:val="0"/>
        </w:rPr>
        <w:t xml:space="preserve">l, </w:t>
      </w:r>
      <w:ins w:author="Naiyan Noor" w:id="2" w:date="2024-07-10T08:51:10Z">
        <w:r w:rsidDel="00000000" w:rsidR="00000000" w:rsidRPr="00000000">
          <w:rPr>
            <w:rtl w:val="0"/>
          </w:rPr>
          <w:t xml:space="preserve">&lt;</w:t>
        </w:r>
      </w:ins>
      <w:r w:rsidDel="00000000" w:rsidR="00000000" w:rsidRPr="00000000">
        <w:rPr>
          <w:rtl w:val="0"/>
        </w:rPr>
        <w:t xml:space="preserve">head</w:t>
      </w:r>
      <w:ins w:author="Naiyan Noor" w:id="3" w:date="2024-07-10T08:51:12Z">
        <w:r w:rsidDel="00000000" w:rsidR="00000000" w:rsidRPr="00000000">
          <w:rPr>
            <w:rtl w:val="0"/>
          </w:rPr>
          <w:t xml:space="preserve">&gt;</w:t>
        </w:r>
      </w:ins>
      <w:r w:rsidDel="00000000" w:rsidR="00000000" w:rsidRPr="00000000">
        <w:rPr>
          <w:rtl w:val="0"/>
        </w:rPr>
        <w:t xml:space="preserve">, </w:t>
      </w:r>
      <w:ins w:author="Naiyan Noor" w:id="4" w:date="2024-07-10T08:51:13Z">
        <w:r w:rsidDel="00000000" w:rsidR="00000000" w:rsidRPr="00000000">
          <w:rPr>
            <w:rtl w:val="0"/>
          </w:rPr>
          <w:t xml:space="preserve">&lt;</w:t>
        </w:r>
      </w:ins>
      <w:r w:rsidDel="00000000" w:rsidR="00000000" w:rsidRPr="00000000">
        <w:rPr>
          <w:rtl w:val="0"/>
        </w:rPr>
        <w:t xml:space="preserve">title</w:t>
      </w:r>
      <w:ins w:author="Naiyan Noor" w:id="5" w:date="2024-07-10T08:51:15Z">
        <w:r w:rsidDel="00000000" w:rsidR="00000000" w:rsidRPr="00000000">
          <w:rPr>
            <w:rtl w:val="0"/>
          </w:rPr>
          <w:t xml:space="preserve">&gt;</w:t>
        </w:r>
      </w:ins>
      <w:r w:rsidDel="00000000" w:rsidR="00000000" w:rsidRPr="00000000">
        <w:rPr>
          <w:rtl w:val="0"/>
        </w:rPr>
        <w:t xml:space="preserve">, and </w:t>
      </w:r>
      <w:ins w:author="Naiyan Noor" w:id="6" w:date="2024-07-10T08:51:18Z">
        <w:r w:rsidDel="00000000" w:rsidR="00000000" w:rsidRPr="00000000">
          <w:rPr>
            <w:rtl w:val="0"/>
          </w:rPr>
          <w:t xml:space="preserve">&lt;</w:t>
        </w:r>
      </w:ins>
      <w:r w:rsidDel="00000000" w:rsidR="00000000" w:rsidRPr="00000000">
        <w:rPr>
          <w:rtl w:val="0"/>
        </w:rPr>
        <w:t xml:space="preserve">body</w:t>
      </w:r>
      <w:ins w:author="Naiyan Noor" w:id="7" w:date="2024-07-10T08:51:20Z">
        <w:r w:rsidDel="00000000" w:rsidR="00000000" w:rsidRPr="00000000">
          <w:rPr>
            <w:rtl w:val="0"/>
          </w:rPr>
          <w:t xml:space="preserve">&gt;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an interactive website?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website that communicates and allows for interaction with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Which tag is used for inserting the largest heading in HTML?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&lt;h1 &gt;is the largest heading tag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the tag used for inserting a line break in HTML?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How you will create a hyperlink in Html?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&lt;a href="https://www.yourhomepage.com"&gt; 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meant by Cascading Style sheet?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Answer:a stylesheet language used to describe the presentation of a document written in HTML or XML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